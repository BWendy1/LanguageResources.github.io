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Helvetica"/>
          <w:b/>
          <w:sz w:val="40"/>
        </w:rPr>
      </w:pPr>
      <w:r>
        <w:rPr>
          <w:rFonts w:ascii="宋体" w:hAnsi="宋体" w:eastAsia="宋体"/>
          <w:sz w:val="30"/>
          <w:szCs w:val="30"/>
        </w:rPr>
        <w:t>清华大学中文</w:t>
      </w:r>
      <w:r>
        <w:rPr>
          <w:rFonts w:hint="eastAsia" w:ascii="宋体" w:hAnsi="宋体" w:eastAsia="宋体"/>
          <w:sz w:val="30"/>
          <w:szCs w:val="30"/>
        </w:rPr>
        <w:t>分词词性标注</w:t>
      </w:r>
      <w:r>
        <w:rPr>
          <w:rFonts w:ascii="微软雅黑" w:hAnsi="微软雅黑" w:eastAsia="微软雅黑" w:cs="Helvetica"/>
          <w:b/>
          <w:sz w:val="40"/>
        </w:rPr>
        <w:t>THULAC</w:t>
      </w:r>
    </w:p>
    <w:p>
      <w:pPr>
        <w:pStyle w:val="11"/>
        <w:numPr>
          <w:ilvl w:val="-1"/>
          <w:numId w:val="0"/>
        </w:numPr>
        <w:ind w:left="420" w:firstLine="0" w:firstLineChars="0"/>
        <w:jc w:val="left"/>
        <w:rPr>
          <w:rFonts w:ascii="宋体" w:hAnsi="宋体" w:eastAsia="宋体"/>
          <w:sz w:val="30"/>
          <w:szCs w:val="30"/>
        </w:rPr>
      </w:pPr>
      <w:r>
        <w:rPr>
          <w:rFonts w:hint="eastAsia" w:ascii="微软雅黑" w:hAnsi="微软雅黑" w:eastAsia="微软雅黑" w:cs="Helvetica"/>
          <w:b/>
          <w:color w:val="auto"/>
          <w:sz w:val="32"/>
          <w:lang w:val="en-US" w:eastAsia="zh-CN"/>
        </w:rPr>
        <w:t>一、</w:t>
      </w:r>
      <w:r>
        <w:rPr>
          <w:rFonts w:hint="eastAsia" w:ascii="微软雅黑" w:hAnsi="微软雅黑" w:eastAsia="微软雅黑" w:cs="Helvetica"/>
          <w:b/>
          <w:sz w:val="32"/>
        </w:rPr>
        <w:t>下载地址：</w:t>
      </w:r>
      <w:r>
        <w:fldChar w:fldCharType="begin"/>
      </w:r>
      <w:r>
        <w:instrText xml:space="preserve"> HYPERLINK "http://thulac.thunlp.org/" </w:instrText>
      </w:r>
      <w:r>
        <w:fldChar w:fldCharType="separate"/>
      </w:r>
      <w:r>
        <w:rPr>
          <w:rStyle w:val="9"/>
          <w:rFonts w:ascii="宋体" w:hAnsi="宋体" w:eastAsia="宋体"/>
          <w:sz w:val="30"/>
          <w:szCs w:val="30"/>
        </w:rPr>
        <w:t>http://thulac.thunlp.org/</w:t>
      </w:r>
      <w:r>
        <w:rPr>
          <w:rStyle w:val="9"/>
          <w:rFonts w:ascii="宋体" w:hAnsi="宋体" w:eastAsia="宋体"/>
          <w:sz w:val="30"/>
          <w:szCs w:val="30"/>
        </w:rPr>
        <w:fldChar w:fldCharType="end"/>
      </w:r>
    </w:p>
    <w:p>
      <w:pPr>
        <w:pStyle w:val="11"/>
        <w:numPr>
          <w:ilvl w:val="-1"/>
          <w:numId w:val="0"/>
        </w:numPr>
        <w:ind w:left="420" w:firstLine="0" w:firstLineChars="0"/>
        <w:jc w:val="left"/>
        <w:rPr>
          <w:rFonts w:hint="eastAsia" w:ascii="微软雅黑" w:hAnsi="微软雅黑" w:eastAsia="微软雅黑" w:cs="Helvetica"/>
          <w:b/>
          <w:color w:val="auto"/>
          <w:sz w:val="32"/>
          <w:szCs w:val="22"/>
        </w:rPr>
      </w:pPr>
      <w:r>
        <w:rPr>
          <w:rFonts w:hint="eastAsia" w:ascii="微软雅黑" w:hAnsi="微软雅黑" w:eastAsia="微软雅黑" w:cs="Helvetica"/>
          <w:b/>
          <w:color w:val="auto"/>
          <w:sz w:val="32"/>
          <w:szCs w:val="22"/>
          <w:lang w:val="en-US" w:eastAsia="zh-CN"/>
        </w:rPr>
        <w:t>二、</w:t>
      </w:r>
      <w:r>
        <w:rPr>
          <w:rFonts w:hint="eastAsia" w:ascii="微软雅黑" w:hAnsi="微软雅黑" w:eastAsia="微软雅黑" w:cs="Helvetica"/>
          <w:b/>
          <w:color w:val="auto"/>
          <w:sz w:val="32"/>
          <w:szCs w:val="22"/>
        </w:rPr>
        <w:t>简介</w:t>
      </w:r>
    </w:p>
    <w:p>
      <w:pPr>
        <w:pStyle w:val="11"/>
        <w:snapToGrid w:val="0"/>
        <w:ind w:firstLine="600" w:firstLineChars="200"/>
        <w:jc w:val="left"/>
        <w:rPr>
          <w:ins w:id="1" w:author="uliux" w:date="2017-10-25T19:39:00Z"/>
          <w:rFonts w:ascii="宋体" w:hAnsi="宋体" w:eastAsia="宋体"/>
          <w:sz w:val="30"/>
          <w:szCs w:val="30"/>
        </w:rPr>
        <w:pPrChange w:id="0" w:author="uliux" w:date="2017-10-27T20:16:37Z">
          <w:pPr>
            <w:pStyle w:val="11"/>
            <w:snapToGrid w:val="0"/>
            <w:ind w:firstLine="600"/>
            <w:jc w:val="left"/>
          </w:pPr>
        </w:pPrChange>
      </w:pPr>
      <w:r>
        <w:rPr>
          <w:rFonts w:ascii="宋体" w:hAnsi="宋体" w:eastAsia="宋体"/>
          <w:sz w:val="30"/>
          <w:szCs w:val="30"/>
        </w:rPr>
        <w:t>THULAC（THU Lexical Analyzer for Chinese）由清华大学自然语言处理与社会人文计算实验室研制推出的一套中文词法分析工具包，具有中文分词和词性标注功能。THULAC</w:t>
      </w:r>
      <w:r>
        <w:rPr>
          <w:rFonts w:hint="eastAsia" w:ascii="宋体" w:hAnsi="宋体" w:eastAsia="宋体"/>
          <w:sz w:val="30"/>
          <w:szCs w:val="30"/>
        </w:rPr>
        <w:t>集成了目前世界上规模最大的人工分词和词性标注中文语料库（约含5800万字），模型标注能力强大。该工具包在标准数据集Chinese Treebank(</w:t>
      </w:r>
      <w:r>
        <w:rPr>
          <w:rFonts w:ascii="宋体" w:hAnsi="宋体" w:eastAsia="宋体"/>
          <w:sz w:val="30"/>
          <w:szCs w:val="30"/>
        </w:rPr>
        <w:t>CTB5</w:t>
      </w:r>
      <w:r>
        <w:rPr>
          <w:rFonts w:hint="eastAsia" w:ascii="宋体" w:hAnsi="宋体" w:eastAsia="宋体"/>
          <w:sz w:val="30"/>
          <w:szCs w:val="30"/>
        </w:rPr>
        <w:t>)上分词的F1值可达97.3%，词性标注的F1值可达到92.9%。同时进行分词和词性标注时每秒可处理约15万字，速度较快。</w:t>
      </w:r>
    </w:p>
    <w:p>
      <w:pPr>
        <w:pStyle w:val="11"/>
        <w:numPr>
          <w:ilvl w:val="-1"/>
          <w:numId w:val="0"/>
        </w:numPr>
        <w:ind w:left="420" w:firstLine="0" w:firstLineChars="0"/>
        <w:jc w:val="left"/>
        <w:rPr>
          <w:rFonts w:hint="eastAsia" w:ascii="微软雅黑" w:hAnsi="微软雅黑" w:eastAsia="微软雅黑" w:cs="Helvetica"/>
          <w:b/>
          <w:color w:val="auto"/>
          <w:sz w:val="32"/>
          <w:szCs w:val="22"/>
        </w:rPr>
      </w:pPr>
      <w:r>
        <w:rPr>
          <w:rFonts w:hint="eastAsia" w:ascii="微软雅黑" w:hAnsi="微软雅黑" w:eastAsia="微软雅黑" w:cs="Helvetica"/>
          <w:b/>
          <w:color w:val="auto"/>
          <w:sz w:val="32"/>
          <w:szCs w:val="22"/>
          <w:lang w:val="en-US" w:eastAsia="zh-CN"/>
        </w:rPr>
        <w:t>三、</w:t>
      </w:r>
      <w:r>
        <w:rPr>
          <w:rFonts w:hint="eastAsia" w:ascii="微软雅黑" w:hAnsi="微软雅黑" w:eastAsia="微软雅黑" w:cs="Helvetica"/>
          <w:b/>
          <w:color w:val="auto"/>
          <w:sz w:val="32"/>
          <w:szCs w:val="22"/>
        </w:rPr>
        <w:t>使用教程</w:t>
      </w:r>
    </w:p>
    <w:p>
      <w:pPr>
        <w:pStyle w:val="11"/>
        <w:ind w:left="420" w:firstLine="0" w:firstLineChars="0"/>
        <w:jc w:val="left"/>
        <w:rPr>
          <w:rFonts w:ascii="宋体" w:hAnsi="宋体" w:eastAsia="宋体"/>
          <w:b/>
          <w:bCs/>
          <w:sz w:val="30"/>
          <w:szCs w:val="30"/>
        </w:rPr>
      </w:pPr>
      <w:r>
        <w:rPr>
          <w:rFonts w:ascii="宋体" w:hAnsi="宋体" w:eastAsia="宋体"/>
          <w:b/>
          <w:bCs/>
          <w:sz w:val="30"/>
          <w:szCs w:val="30"/>
        </w:rPr>
        <w:fldChar w:fldCharType="begin"/>
      </w:r>
      <w:r>
        <w:rPr>
          <w:rFonts w:ascii="宋体" w:hAnsi="宋体" w:eastAsia="宋体"/>
          <w:b/>
          <w:bCs/>
          <w:sz w:val="30"/>
          <w:szCs w:val="30"/>
        </w:rPr>
        <w:instrText xml:space="preserve"> = 1 \* Arabic </w:instrText>
      </w:r>
      <w:r>
        <w:rPr>
          <w:rFonts w:ascii="宋体" w:hAnsi="宋体" w:eastAsia="宋体"/>
          <w:b/>
          <w:bCs/>
          <w:sz w:val="30"/>
          <w:szCs w:val="30"/>
        </w:rPr>
        <w:fldChar w:fldCharType="separate"/>
      </w:r>
      <w:r>
        <w:rPr>
          <w:rFonts w:ascii="宋体" w:hAnsi="宋体" w:eastAsia="宋体"/>
          <w:b/>
          <w:bCs/>
          <w:sz w:val="30"/>
          <w:szCs w:val="30"/>
        </w:rPr>
        <w:t>1</w:t>
      </w:r>
      <w:r>
        <w:rPr>
          <w:rFonts w:ascii="宋体" w:hAnsi="宋体" w:eastAsia="宋体"/>
          <w:b/>
          <w:bCs/>
          <w:sz w:val="30"/>
          <w:szCs w:val="30"/>
        </w:rPr>
        <w:fldChar w:fldCharType="end"/>
      </w:r>
      <w:r>
        <w:rPr>
          <w:rFonts w:hint="eastAsia" w:ascii="宋体" w:hAnsi="宋体" w:eastAsia="宋体"/>
          <w:b/>
          <w:bCs/>
          <w:sz w:val="30"/>
          <w:szCs w:val="30"/>
        </w:rPr>
        <w:t>、编译和安装（基于python版本，兼容2.x和3</w:t>
      </w:r>
      <w:r>
        <w:rPr>
          <w:rFonts w:ascii="宋体" w:hAnsi="宋体" w:eastAsia="宋体"/>
          <w:b/>
          <w:bCs/>
          <w:sz w:val="30"/>
          <w:szCs w:val="30"/>
        </w:rPr>
        <w:t>.x）</w:t>
      </w:r>
    </w:p>
    <w:p>
      <w:pPr>
        <w:pStyle w:val="11"/>
        <w:ind w:left="420" w:firstLine="0" w:firstLineChars="0"/>
        <w:jc w:val="left"/>
        <w:rPr>
          <w:rFonts w:ascii="宋体" w:hAnsi="宋体" w:eastAsia="宋体"/>
          <w:b/>
          <w:bCs/>
          <w:sz w:val="30"/>
          <w:szCs w:val="30"/>
        </w:rPr>
      </w:pPr>
      <w:r>
        <w:rPr>
          <w:rFonts w:hint="eastAsia" w:ascii="宋体" w:hAnsi="宋体" w:eastAsia="宋体"/>
          <w:b/>
          <w:bCs/>
          <w:sz w:val="30"/>
          <w:szCs w:val="30"/>
          <w:lang w:val="en-US" w:eastAsia="zh-CN"/>
        </w:rPr>
        <w:t>1.</w:t>
      </w:r>
      <w:r>
        <w:rPr>
          <w:rFonts w:hint="eastAsia" w:ascii="宋体" w:hAnsi="宋体" w:eastAsia="宋体"/>
          <w:b/>
          <w:bCs/>
          <w:sz w:val="30"/>
          <w:szCs w:val="30"/>
        </w:rPr>
        <w:t>源代码下载</w:t>
      </w:r>
    </w:p>
    <w:p>
      <w:pPr>
        <w:pStyle w:val="11"/>
        <w:ind w:left="420" w:firstLine="0" w:firstLineChars="0"/>
        <w:jc w:val="left"/>
        <w:rPr>
          <w:ins w:id="2" w:author="uliux" w:date="2017-10-25T15:56:00Z"/>
          <w:rFonts w:ascii="宋体" w:hAnsi="宋体" w:eastAsia="宋体"/>
          <w:sz w:val="30"/>
          <w:szCs w:val="30"/>
        </w:rPr>
      </w:pPr>
      <w:r>
        <w:rPr>
          <w:rFonts w:hint="eastAsia" w:ascii="宋体" w:hAnsi="宋体" w:eastAsia="宋体"/>
          <w:sz w:val="30"/>
          <w:szCs w:val="30"/>
        </w:rPr>
        <w:t>将thulac文件放到目录下，通过import</w:t>
      </w:r>
      <w:r>
        <w:rPr>
          <w:rFonts w:ascii="宋体" w:hAnsi="宋体" w:eastAsia="宋体"/>
          <w:sz w:val="30"/>
          <w:szCs w:val="30"/>
        </w:rPr>
        <w:t xml:space="preserve"> </w:t>
      </w:r>
      <w:r>
        <w:rPr>
          <w:rFonts w:hint="eastAsia" w:ascii="宋体" w:hAnsi="宋体" w:eastAsia="宋体"/>
          <w:sz w:val="30"/>
          <w:szCs w:val="30"/>
        </w:rPr>
        <w:t>thulac来引用，thulac需要模型的支持，需要将下载的模型放到thulac目录下。</w:t>
      </w:r>
    </w:p>
    <w:p>
      <w:pPr>
        <w:pStyle w:val="11"/>
        <w:ind w:left="420" w:firstLine="0" w:firstLineChars="0"/>
        <w:jc w:val="left"/>
        <w:rPr>
          <w:rFonts w:ascii="宋体" w:hAnsi="宋体" w:eastAsia="宋体"/>
          <w:b/>
          <w:bCs/>
          <w:sz w:val="30"/>
          <w:szCs w:val="30"/>
        </w:rPr>
      </w:pPr>
      <w:r>
        <w:rPr>
          <w:rFonts w:hint="eastAsia" w:ascii="宋体" w:hAnsi="宋体" w:eastAsia="宋体"/>
          <w:b/>
          <w:bCs/>
          <w:sz w:val="30"/>
          <w:szCs w:val="30"/>
          <w:lang w:val="en-US" w:eastAsia="zh-CN"/>
        </w:rPr>
        <w:t>2.</w:t>
      </w:r>
      <w:r>
        <w:rPr>
          <w:rFonts w:hint="eastAsia" w:ascii="宋体" w:hAnsi="宋体" w:eastAsia="宋体"/>
          <w:b/>
          <w:bCs/>
          <w:sz w:val="30"/>
          <w:szCs w:val="30"/>
        </w:rPr>
        <w:t>pip下载</w:t>
      </w:r>
    </w:p>
    <w:p>
      <w:pPr>
        <w:pStyle w:val="11"/>
        <w:ind w:left="420" w:firstLine="0" w:firstLineChars="0"/>
        <w:jc w:val="left"/>
        <w:rPr>
          <w:rFonts w:ascii="宋体" w:hAnsi="宋体" w:eastAsia="宋体"/>
          <w:sz w:val="30"/>
          <w:szCs w:val="30"/>
        </w:rPr>
        <w:pPrChange w:id="3" w:author="uliux" w:date="2017-10-27T20:15:40Z">
          <w:pPr>
            <w:pStyle w:val="11"/>
            <w:ind w:left="420" w:firstLine="0" w:firstLineChars="0"/>
            <w:jc w:val="left"/>
          </w:pPr>
        </w:pPrChange>
      </w:pPr>
      <w:r>
        <w:rPr>
          <w:rFonts w:hint="eastAsia" w:ascii="宋体" w:hAnsi="宋体" w:eastAsia="宋体"/>
          <w:sz w:val="30"/>
          <w:szCs w:val="30"/>
        </w:rPr>
        <w:t>进入power</w:t>
      </w:r>
      <w:r>
        <w:rPr>
          <w:rFonts w:ascii="宋体" w:hAnsi="宋体" w:eastAsia="宋体"/>
          <w:sz w:val="30"/>
          <w:szCs w:val="30"/>
        </w:rPr>
        <w:t>shell</w:t>
      </w:r>
      <w:r>
        <w:rPr>
          <w:rFonts w:hint="eastAsia" w:ascii="宋体" w:hAnsi="宋体" w:eastAsia="宋体"/>
          <w:sz w:val="30"/>
          <w:szCs w:val="30"/>
        </w:rPr>
        <w:t>命令行模式，输入pip</w:t>
      </w:r>
      <w:r>
        <w:rPr>
          <w:rFonts w:ascii="宋体" w:hAnsi="宋体" w:eastAsia="宋体"/>
          <w:sz w:val="30"/>
          <w:szCs w:val="30"/>
        </w:rPr>
        <w:t xml:space="preserve"> install thulac</w:t>
      </w:r>
      <w:r>
        <w:rPr>
          <w:rFonts w:hint="eastAsia" w:ascii="宋体" w:hAnsi="宋体" w:eastAsia="宋体"/>
          <w:sz w:val="30"/>
          <w:szCs w:val="30"/>
        </w:rPr>
        <w:t>，然后回车，通过import</w:t>
      </w:r>
      <w:r>
        <w:rPr>
          <w:rFonts w:ascii="宋体" w:hAnsi="宋体" w:eastAsia="宋体"/>
          <w:sz w:val="30"/>
          <w:szCs w:val="30"/>
        </w:rPr>
        <w:t xml:space="preserve"> </w:t>
      </w:r>
      <w:r>
        <w:rPr>
          <w:rFonts w:hint="eastAsia" w:ascii="宋体" w:hAnsi="宋体" w:eastAsia="宋体"/>
          <w:sz w:val="30"/>
          <w:szCs w:val="30"/>
        </w:rPr>
        <w:t>thulac来引用。如下图：</w:t>
      </w:r>
    </w:p>
    <w:p>
      <w:pPr>
        <w:pStyle w:val="11"/>
        <w:ind w:left="420" w:firstLine="0" w:firstLineChars="0"/>
        <w:jc w:val="left"/>
        <w:rPr>
          <w:ins w:id="4" w:author="uliux" w:date="2017-10-25T16:09:00Z"/>
          <w:rFonts w:ascii="宋体" w:hAnsi="宋体" w:eastAsia="宋体"/>
          <w:sz w:val="30"/>
          <w:szCs w:val="30"/>
        </w:rPr>
      </w:pPr>
      <w:ins w:id="5" w:author="uliux" w:date="2017-10-27T20:25:32Z">
        <w:r>
          <w:rPr/>
          <w:drawing>
            <wp:inline distT="0" distB="0" distL="0" distR="0">
              <wp:extent cx="6583680" cy="17443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6583680" cy="1744345"/>
                      </a:xfrm>
                      <a:prstGeom prst="rect">
                        <a:avLst/>
                      </a:prstGeom>
                    </pic:spPr>
                  </pic:pic>
                </a:graphicData>
              </a:graphic>
            </wp:inline>
          </w:drawing>
        </w:r>
      </w:ins>
    </w:p>
    <w:p>
      <w:pPr>
        <w:pStyle w:val="11"/>
        <w:ind w:left="420" w:firstLine="0" w:firstLineChars="0"/>
        <w:jc w:val="left"/>
        <w:rPr>
          <w:rFonts w:ascii="宋体" w:hAnsi="宋体" w:eastAsia="宋体"/>
          <w:b/>
          <w:bCs/>
          <w:sz w:val="30"/>
          <w:szCs w:val="30"/>
        </w:rPr>
      </w:pPr>
      <w:r>
        <w:rPr>
          <w:rFonts w:ascii="宋体" w:hAnsi="宋体" w:eastAsia="宋体"/>
          <w:b/>
          <w:bCs/>
          <w:sz w:val="30"/>
          <w:szCs w:val="30"/>
        </w:rPr>
        <w:fldChar w:fldCharType="begin"/>
      </w:r>
      <w:r>
        <w:rPr>
          <w:rFonts w:ascii="宋体" w:hAnsi="宋体" w:eastAsia="宋体"/>
          <w:b/>
          <w:bCs/>
          <w:sz w:val="30"/>
          <w:szCs w:val="30"/>
        </w:rPr>
        <w:instrText xml:space="preserve"> </w:instrText>
      </w:r>
      <w:r>
        <w:rPr>
          <w:rFonts w:hint="eastAsia" w:ascii="宋体" w:hAnsi="宋体" w:eastAsia="宋体"/>
          <w:b/>
          <w:bCs/>
          <w:sz w:val="30"/>
          <w:szCs w:val="30"/>
        </w:rPr>
        <w:instrText xml:space="preserve">= 2 \* Arabic</w:instrText>
      </w:r>
      <w:r>
        <w:rPr>
          <w:rFonts w:ascii="宋体" w:hAnsi="宋体" w:eastAsia="宋体"/>
          <w:b/>
          <w:bCs/>
          <w:sz w:val="30"/>
          <w:szCs w:val="30"/>
        </w:rPr>
        <w:instrText xml:space="preserve"> </w:instrText>
      </w:r>
      <w:r>
        <w:rPr>
          <w:rFonts w:ascii="宋体" w:hAnsi="宋体" w:eastAsia="宋体"/>
          <w:b/>
          <w:bCs/>
          <w:sz w:val="30"/>
          <w:szCs w:val="30"/>
        </w:rPr>
        <w:fldChar w:fldCharType="separate"/>
      </w:r>
      <w:r>
        <w:rPr>
          <w:rFonts w:ascii="宋体" w:hAnsi="宋体" w:eastAsia="宋体"/>
          <w:b/>
          <w:bCs/>
          <w:sz w:val="30"/>
          <w:szCs w:val="30"/>
        </w:rPr>
        <w:t>2</w:t>
      </w:r>
      <w:r>
        <w:rPr>
          <w:rFonts w:ascii="宋体" w:hAnsi="宋体" w:eastAsia="宋体"/>
          <w:b/>
          <w:bCs/>
          <w:sz w:val="30"/>
          <w:szCs w:val="30"/>
        </w:rPr>
        <w:fldChar w:fldCharType="end"/>
      </w:r>
      <w:r>
        <w:rPr>
          <w:rFonts w:hint="eastAsia" w:ascii="宋体" w:hAnsi="宋体" w:eastAsia="宋体"/>
          <w:b/>
          <w:bCs/>
          <w:sz w:val="30"/>
          <w:szCs w:val="30"/>
        </w:rPr>
        <w:t>、使用方式</w:t>
      </w:r>
    </w:p>
    <w:p>
      <w:pPr>
        <w:pStyle w:val="11"/>
        <w:ind w:left="420" w:firstLine="0" w:firstLineChars="0"/>
        <w:jc w:val="left"/>
        <w:rPr>
          <w:rFonts w:ascii="宋体" w:hAnsi="宋体" w:eastAsia="宋体"/>
          <w:b/>
          <w:bCs/>
          <w:sz w:val="30"/>
          <w:szCs w:val="30"/>
        </w:rPr>
      </w:pPr>
      <w:r>
        <w:rPr>
          <w:rFonts w:ascii="宋体" w:hAnsi="宋体" w:eastAsia="宋体"/>
          <w:b/>
          <w:bCs/>
          <w:sz w:val="30"/>
          <w:szCs w:val="30"/>
        </w:rPr>
        <w:fldChar w:fldCharType="begin"/>
      </w:r>
      <w:r>
        <w:rPr>
          <w:rFonts w:ascii="宋体" w:hAnsi="宋体" w:eastAsia="宋体"/>
          <w:b/>
          <w:bCs/>
          <w:sz w:val="30"/>
          <w:szCs w:val="30"/>
        </w:rPr>
        <w:instrText xml:space="preserve"> </w:instrText>
      </w:r>
      <w:r>
        <w:rPr>
          <w:rFonts w:hint="eastAsia" w:ascii="宋体" w:hAnsi="宋体" w:eastAsia="宋体"/>
          <w:b/>
          <w:bCs/>
          <w:sz w:val="30"/>
          <w:szCs w:val="30"/>
        </w:rPr>
        <w:instrText xml:space="preserve">= 1. \* GB1</w:instrText>
      </w:r>
      <w:r>
        <w:rPr>
          <w:rFonts w:ascii="宋体" w:hAnsi="宋体" w:eastAsia="宋体"/>
          <w:b/>
          <w:bCs/>
          <w:sz w:val="30"/>
          <w:szCs w:val="30"/>
        </w:rPr>
        <w:instrText xml:space="preserve"> </w:instrText>
      </w:r>
      <w:r>
        <w:rPr>
          <w:rFonts w:ascii="宋体" w:hAnsi="宋体" w:eastAsia="宋体"/>
          <w:b/>
          <w:bCs/>
          <w:sz w:val="30"/>
          <w:szCs w:val="30"/>
        </w:rPr>
        <w:fldChar w:fldCharType="separate"/>
      </w:r>
      <w:r>
        <w:rPr>
          <w:rFonts w:hint="eastAsia" w:ascii="宋体" w:hAnsi="宋体" w:eastAsia="宋体"/>
          <w:b/>
          <w:bCs/>
          <w:sz w:val="30"/>
          <w:szCs w:val="30"/>
        </w:rPr>
        <w:t>⒈</w:t>
      </w:r>
      <w:r>
        <w:rPr>
          <w:rFonts w:ascii="宋体" w:hAnsi="宋体" w:eastAsia="宋体"/>
          <w:b/>
          <w:bCs/>
          <w:sz w:val="30"/>
          <w:szCs w:val="30"/>
        </w:rPr>
        <w:fldChar w:fldCharType="end"/>
      </w:r>
      <w:r>
        <w:rPr>
          <w:rFonts w:hint="eastAsia" w:ascii="宋体" w:hAnsi="宋体" w:eastAsia="宋体"/>
          <w:b/>
          <w:bCs/>
          <w:sz w:val="30"/>
          <w:szCs w:val="30"/>
        </w:rPr>
        <w:t>分词和词性标注程序</w:t>
      </w:r>
    </w:p>
    <w:p>
      <w:pPr>
        <w:pStyle w:val="11"/>
        <w:ind w:left="420" w:firstLine="0" w:firstLineChars="0"/>
        <w:jc w:val="left"/>
        <w:rPr>
          <w:rFonts w:hint="eastAsia" w:ascii="宋体" w:hAnsi="宋体" w:eastAsia="宋体"/>
          <w:b/>
          <w:bCs/>
          <w:sz w:val="30"/>
          <w:szCs w:val="30"/>
        </w:rPr>
      </w:pPr>
      <w:r>
        <w:rPr>
          <w:rFonts w:hint="eastAsia" w:ascii="宋体" w:hAnsi="宋体" w:eastAsia="宋体"/>
          <w:b/>
          <w:bCs/>
          <w:sz w:val="30"/>
          <w:szCs w:val="30"/>
          <w:lang w:val="en-US" w:eastAsia="zh-CN"/>
        </w:rPr>
        <w:t>1.1</w:t>
      </w:r>
      <w:r>
        <w:rPr>
          <w:rFonts w:hint="eastAsia" w:ascii="宋体" w:hAnsi="宋体" w:eastAsia="宋体"/>
          <w:b/>
          <w:bCs/>
          <w:sz w:val="30"/>
          <w:szCs w:val="30"/>
        </w:rPr>
        <w:t>命令格式（Python</w:t>
      </w:r>
      <w:r>
        <w:rPr>
          <w:rFonts w:ascii="宋体" w:hAnsi="宋体" w:eastAsia="宋体"/>
          <w:b/>
          <w:bCs/>
          <w:sz w:val="30"/>
          <w:szCs w:val="30"/>
        </w:rPr>
        <w:t xml:space="preserve"> </w:t>
      </w:r>
      <w:r>
        <w:rPr>
          <w:rFonts w:hint="eastAsia" w:ascii="宋体" w:hAnsi="宋体" w:eastAsia="宋体"/>
          <w:b/>
          <w:bCs/>
          <w:sz w:val="30"/>
          <w:szCs w:val="30"/>
        </w:rPr>
        <w:t>3.x版）</w:t>
      </w:r>
    </w:p>
    <w:p>
      <w:pPr>
        <w:pStyle w:val="11"/>
        <w:ind w:left="420" w:firstLine="0" w:firstLineChars="0"/>
        <w:jc w:val="left"/>
        <w:rPr>
          <w:rFonts w:ascii="宋体" w:hAnsi="宋体" w:eastAsia="宋体"/>
          <w:sz w:val="30"/>
          <w:szCs w:val="30"/>
        </w:rPr>
      </w:pPr>
      <w:r>
        <w:rPr>
          <w:rFonts w:hint="eastAsia" w:ascii="宋体" w:hAnsi="宋体" w:eastAsia="宋体"/>
          <w:sz w:val="30"/>
          <w:szCs w:val="30"/>
          <w:lang w:val="en-US" w:eastAsia="zh-CN"/>
        </w:rPr>
        <w:t xml:space="preserve">    </w:t>
      </w:r>
      <w:r>
        <w:rPr>
          <w:rFonts w:hint="eastAsia" w:ascii="宋体" w:hAnsi="宋体" w:eastAsia="宋体"/>
          <w:sz w:val="30"/>
          <w:szCs w:val="30"/>
        </w:rPr>
        <w:t>通过python程序导入</w:t>
      </w:r>
      <w:r>
        <w:rPr>
          <w:rFonts w:ascii="宋体" w:hAnsi="宋体" w:eastAsia="宋体"/>
          <w:sz w:val="30"/>
          <w:szCs w:val="30"/>
        </w:rPr>
        <w:t xml:space="preserve"> thulac</w:t>
      </w:r>
      <w:r>
        <w:rPr>
          <w:rFonts w:hint="eastAsia" w:ascii="宋体" w:hAnsi="宋体" w:eastAsia="宋体"/>
          <w:sz w:val="30"/>
          <w:szCs w:val="30"/>
        </w:rPr>
        <w:t>包，新建thulac</w:t>
      </w:r>
      <w:r>
        <w:rPr>
          <w:rFonts w:ascii="宋体" w:hAnsi="宋体" w:eastAsia="宋体"/>
          <w:sz w:val="30"/>
          <w:szCs w:val="30"/>
        </w:rPr>
        <w:t>.thulac(args)</w:t>
      </w:r>
      <w:r>
        <w:rPr>
          <w:rFonts w:hint="eastAsia" w:ascii="宋体" w:hAnsi="宋体" w:eastAsia="宋体"/>
          <w:sz w:val="30"/>
          <w:szCs w:val="30"/>
        </w:rPr>
        <w:t>类，其中args为程序的参数。之后可以通过调用thilac</w:t>
      </w:r>
      <w:r>
        <w:rPr>
          <w:rFonts w:ascii="宋体" w:hAnsi="宋体" w:eastAsia="宋体"/>
          <w:sz w:val="30"/>
          <w:szCs w:val="30"/>
        </w:rPr>
        <w:t>.cut()</w:t>
      </w:r>
      <w:r>
        <w:rPr>
          <w:rFonts w:hint="eastAsia" w:ascii="宋体" w:hAnsi="宋体" w:eastAsia="宋体"/>
          <w:sz w:val="30"/>
          <w:szCs w:val="30"/>
        </w:rPr>
        <w:t>进行单句分词。注意：thulac只支持</w:t>
      </w:r>
      <w:r>
        <w:rPr>
          <w:rFonts w:ascii="宋体" w:hAnsi="宋体" w:eastAsia="宋体"/>
          <w:sz w:val="30"/>
          <w:szCs w:val="30"/>
        </w:rPr>
        <w:t>GBK</w:t>
      </w:r>
      <w:r>
        <w:rPr>
          <w:rFonts w:hint="eastAsia" w:ascii="宋体" w:hAnsi="宋体" w:eastAsia="宋体"/>
          <w:sz w:val="30"/>
          <w:szCs w:val="30"/>
        </w:rPr>
        <w:t>和AS</w:t>
      </w:r>
      <w:r>
        <w:rPr>
          <w:rFonts w:ascii="宋体" w:hAnsi="宋体" w:eastAsia="宋体"/>
          <w:sz w:val="30"/>
          <w:szCs w:val="30"/>
        </w:rPr>
        <w:t>II</w:t>
      </w:r>
      <w:r>
        <w:rPr>
          <w:rFonts w:hint="eastAsia" w:ascii="宋体" w:hAnsi="宋体" w:eastAsia="宋体"/>
          <w:sz w:val="30"/>
          <w:szCs w:val="30"/>
        </w:rPr>
        <w:t>格式文档。</w:t>
      </w:r>
    </w:p>
    <w:p>
      <w:pPr>
        <w:pStyle w:val="11"/>
        <w:ind w:left="420" w:firstLine="600" w:firstLineChars="200"/>
        <w:jc w:val="left"/>
        <w:rPr>
          <w:ins w:id="7" w:author="uliux" w:date="2017-10-25T16:15:00Z"/>
          <w:rFonts w:ascii="宋体" w:hAnsi="宋体" w:eastAsia="宋体"/>
          <w:sz w:val="30"/>
          <w:szCs w:val="30"/>
        </w:rPr>
      </w:pPr>
      <w:r>
        <w:rPr>
          <w:rFonts w:hint="eastAsia" w:ascii="宋体" w:hAnsi="宋体" w:eastAsia="宋体"/>
          <w:sz w:val="30"/>
          <w:szCs w:val="30"/>
        </w:rPr>
        <w:t>代码示例1</w:t>
      </w:r>
      <w:r>
        <w:rPr>
          <w:rFonts w:ascii="宋体" w:hAnsi="宋体" w:eastAsia="宋体"/>
          <w:sz w:val="30"/>
          <w:szCs w:val="30"/>
        </w:rPr>
        <w:t>:</w:t>
      </w:r>
    </w:p>
    <w:p>
      <w:pPr>
        <w:pStyle w:val="11"/>
        <w:ind w:left="420" w:firstLine="0" w:firstLineChars="0"/>
        <w:jc w:val="left"/>
        <w:rPr>
          <w:ins w:id="8" w:author="uliux" w:date="2017-10-25T16:16:00Z"/>
          <w:rFonts w:ascii="宋体" w:hAnsi="宋体" w:eastAsia="宋体"/>
          <w:sz w:val="30"/>
          <w:szCs w:val="30"/>
        </w:rPr>
      </w:pPr>
      <w:ins w:id="9" w:author="uliux" w:date="2017-10-25T18:48:00Z">
        <w:r>
          <w:rPr/>
          <w:drawing>
            <wp:inline distT="0" distB="0" distL="0" distR="0">
              <wp:extent cx="6718300" cy="139319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a:stretch>
                        <a:fillRect/>
                      </a:stretch>
                    </pic:blipFill>
                    <pic:spPr>
                      <a:xfrm>
                        <a:off x="0" y="0"/>
                        <a:ext cx="6718300" cy="1393190"/>
                      </a:xfrm>
                      <a:prstGeom prst="rect">
                        <a:avLst/>
                      </a:prstGeom>
                    </pic:spPr>
                  </pic:pic>
                </a:graphicData>
              </a:graphic>
            </wp:inline>
          </w:drawing>
        </w:r>
      </w:ins>
    </w:p>
    <w:p>
      <w:pPr>
        <w:pStyle w:val="11"/>
        <w:ind w:left="420" w:firstLine="600" w:firstLineChars="200"/>
        <w:jc w:val="left"/>
        <w:rPr>
          <w:rFonts w:ascii="宋体" w:hAnsi="宋体" w:eastAsia="宋体"/>
          <w:sz w:val="30"/>
          <w:szCs w:val="30"/>
        </w:rPr>
      </w:pPr>
      <w:r>
        <w:rPr>
          <w:rFonts w:hint="eastAsia" w:ascii="宋体" w:hAnsi="宋体" w:eastAsia="宋体"/>
          <w:sz w:val="30"/>
          <w:szCs w:val="30"/>
        </w:rPr>
        <w:t>代码示例2：</w:t>
      </w:r>
    </w:p>
    <w:p>
      <w:pPr>
        <w:pStyle w:val="11"/>
        <w:ind w:left="420" w:firstLine="0" w:firstLineChars="0"/>
        <w:jc w:val="left"/>
        <w:rPr>
          <w:rFonts w:ascii="宋体" w:hAnsi="宋体" w:eastAsia="宋体"/>
          <w:sz w:val="30"/>
          <w:szCs w:val="30"/>
        </w:rPr>
      </w:pPr>
      <w:ins w:id="11" w:author="uliux" w:date="2017-10-25T18:50:00Z">
        <w:r>
          <w:rPr/>
          <w:drawing>
            <wp:inline distT="0" distB="0" distL="0" distR="0">
              <wp:extent cx="6718300" cy="95948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6718300" cy="959485"/>
                      </a:xfrm>
                      <a:prstGeom prst="rect">
                        <a:avLst/>
                      </a:prstGeom>
                    </pic:spPr>
                  </pic:pic>
                </a:graphicData>
              </a:graphic>
            </wp:inline>
          </w:drawing>
        </w:r>
      </w:ins>
    </w:p>
    <w:p>
      <w:pPr>
        <w:pStyle w:val="11"/>
        <w:ind w:left="420" w:firstLine="0" w:firstLineChars="0"/>
        <w:jc w:val="left"/>
        <w:rPr>
          <w:rFonts w:ascii="宋体" w:hAnsi="宋体" w:eastAsia="宋体"/>
          <w:b/>
          <w:bCs/>
          <w:sz w:val="30"/>
          <w:szCs w:val="30"/>
        </w:rPr>
      </w:pPr>
      <w:r>
        <w:rPr>
          <w:rFonts w:hint="eastAsia" w:ascii="宋体" w:hAnsi="宋体" w:eastAsia="宋体"/>
          <w:b/>
          <w:bCs/>
          <w:sz w:val="30"/>
          <w:szCs w:val="30"/>
          <w:lang w:val="en-US" w:eastAsia="zh-CN"/>
        </w:rPr>
        <w:t>1.2</w:t>
      </w:r>
      <w:r>
        <w:rPr>
          <w:rFonts w:hint="eastAsia" w:ascii="宋体" w:hAnsi="宋体" w:eastAsia="宋体"/>
          <w:b/>
          <w:bCs/>
          <w:sz w:val="30"/>
          <w:szCs w:val="30"/>
          <w:lang w:val="en-US" w:eastAsia="zh-CN"/>
        </w:rPr>
        <w:t xml:space="preserve"> </w:t>
      </w:r>
      <w:r>
        <w:rPr>
          <w:rFonts w:hint="eastAsia" w:ascii="宋体" w:hAnsi="宋体" w:eastAsia="宋体"/>
          <w:b/>
          <w:bCs/>
          <w:sz w:val="30"/>
          <w:szCs w:val="30"/>
        </w:rPr>
        <w:t>python版本接口参数</w:t>
      </w:r>
    </w:p>
    <w:p>
      <w:pPr>
        <w:pStyle w:val="11"/>
        <w:ind w:left="420" w:firstLine="600" w:firstLineChars="200"/>
        <w:jc w:val="left"/>
        <w:rPr>
          <w:rFonts w:ascii="宋体" w:hAnsi="宋体" w:eastAsia="宋体"/>
          <w:sz w:val="30"/>
          <w:szCs w:val="30"/>
        </w:rPr>
      </w:pPr>
      <w:r>
        <w:rPr>
          <w:rFonts w:hint="eastAsia" w:ascii="宋体" w:hAnsi="宋体" w:eastAsia="宋体"/>
          <w:sz w:val="30"/>
          <w:szCs w:val="30"/>
        </w:rPr>
        <w:t>◎thulac</w:t>
      </w:r>
      <w:r>
        <w:rPr>
          <w:rFonts w:ascii="宋体" w:hAnsi="宋体" w:eastAsia="宋体"/>
          <w:sz w:val="30"/>
          <w:szCs w:val="30"/>
        </w:rPr>
        <w:t>(user_dict=None,model_path=None,T2S=False, seg+only=False)</w:t>
      </w:r>
      <w:r>
        <w:rPr>
          <w:rFonts w:hint="eastAsia" w:ascii="宋体" w:hAnsi="宋体" w:eastAsia="宋体"/>
          <w:sz w:val="30"/>
          <w:szCs w:val="30"/>
        </w:rPr>
        <w:t>初始化程序，进行自定义设置。其中：</w:t>
      </w:r>
    </w:p>
    <w:p>
      <w:pPr>
        <w:pStyle w:val="11"/>
        <w:ind w:left="420" w:firstLine="0" w:firstLineChars="0"/>
        <w:jc w:val="left"/>
        <w:rPr>
          <w:ins w:id="13" w:author="uliux" w:date="2017-10-25T17:30:00Z"/>
          <w:rFonts w:ascii="宋体" w:hAnsi="宋体" w:eastAsia="宋体"/>
          <w:sz w:val="30"/>
          <w:szCs w:val="30"/>
        </w:rPr>
      </w:pPr>
      <w:r>
        <w:rPr>
          <w:rFonts w:hint="eastAsia" w:ascii="宋体" w:hAnsi="宋体" w:eastAsia="宋体"/>
          <w:sz w:val="30"/>
          <w:szCs w:val="30"/>
        </w:rPr>
        <w:t xml:space="preserve">  </w:t>
      </w:r>
      <w:r>
        <w:rPr>
          <w:rFonts w:ascii="宋体" w:hAnsi="宋体" w:eastAsia="宋体"/>
          <w:sz w:val="30"/>
          <w:szCs w:val="30"/>
        </w:rPr>
        <w:t xml:space="preserve">   user_dict</w:t>
      </w:r>
      <w:r>
        <w:rPr>
          <w:rFonts w:hint="eastAsia" w:ascii="宋体" w:hAnsi="宋体" w:eastAsia="宋体"/>
          <w:sz w:val="30"/>
          <w:szCs w:val="30"/>
        </w:rPr>
        <w:t>：设置用户字典，用户字典中的次会被打上uw标签。词典中每一个词一行，UTF-8编码。</w:t>
      </w:r>
    </w:p>
    <w:p>
      <w:pPr>
        <w:pStyle w:val="11"/>
        <w:ind w:left="420" w:firstLine="0" w:firstLineChars="0"/>
        <w:jc w:val="left"/>
        <w:rPr>
          <w:rFonts w:ascii="宋体" w:hAnsi="宋体" w:eastAsia="宋体"/>
          <w:sz w:val="30"/>
          <w:szCs w:val="30"/>
        </w:rPr>
      </w:pPr>
      <w:r>
        <w:rPr>
          <w:rFonts w:hint="eastAsia" w:ascii="宋体" w:hAnsi="宋体" w:eastAsia="宋体"/>
          <w:sz w:val="30"/>
          <w:szCs w:val="30"/>
        </w:rPr>
        <w:t xml:space="preserve">     T2S：默认False，是否将句子从繁体转化为简体</w:t>
      </w:r>
    </w:p>
    <w:p>
      <w:pPr>
        <w:pStyle w:val="11"/>
        <w:ind w:left="420" w:firstLine="0" w:firstLineChars="0"/>
        <w:jc w:val="left"/>
        <w:rPr>
          <w:rFonts w:ascii="宋体" w:hAnsi="宋体" w:eastAsia="宋体"/>
          <w:sz w:val="30"/>
          <w:szCs w:val="30"/>
        </w:rPr>
      </w:pPr>
      <w:r>
        <w:rPr>
          <w:rFonts w:hint="eastAsia" w:ascii="宋体" w:hAnsi="宋体" w:eastAsia="宋体"/>
          <w:sz w:val="30"/>
          <w:szCs w:val="30"/>
        </w:rPr>
        <w:t xml:space="preserve">     </w:t>
      </w:r>
      <w:r>
        <w:rPr>
          <w:rFonts w:ascii="宋体" w:hAnsi="宋体" w:eastAsia="宋体"/>
          <w:sz w:val="30"/>
          <w:szCs w:val="30"/>
        </w:rPr>
        <w:t>S</w:t>
      </w:r>
      <w:r>
        <w:rPr>
          <w:rFonts w:hint="eastAsia" w:ascii="宋体" w:hAnsi="宋体" w:eastAsia="宋体"/>
          <w:sz w:val="30"/>
          <w:szCs w:val="30"/>
        </w:rPr>
        <w:t>eg_</w:t>
      </w:r>
      <w:r>
        <w:rPr>
          <w:rFonts w:ascii="宋体" w:hAnsi="宋体" w:eastAsia="宋体"/>
          <w:sz w:val="30"/>
          <w:szCs w:val="30"/>
        </w:rPr>
        <w:t>only</w:t>
      </w:r>
      <w:r>
        <w:rPr>
          <w:rFonts w:hint="eastAsia" w:ascii="宋体" w:hAnsi="宋体" w:eastAsia="宋体"/>
          <w:sz w:val="30"/>
          <w:szCs w:val="30"/>
        </w:rPr>
        <w:t>：默认False</w:t>
      </w:r>
      <w:r>
        <w:rPr>
          <w:rFonts w:ascii="宋体" w:hAnsi="宋体" w:eastAsia="宋体"/>
          <w:sz w:val="30"/>
          <w:szCs w:val="30"/>
        </w:rPr>
        <w:t>,</w:t>
      </w:r>
      <w:r>
        <w:rPr>
          <w:rFonts w:hint="eastAsia" w:ascii="宋体" w:hAnsi="宋体" w:eastAsia="宋体"/>
          <w:sz w:val="30"/>
          <w:szCs w:val="30"/>
        </w:rPr>
        <w:t>是否只进行分词，不进行词性标注</w:t>
      </w:r>
    </w:p>
    <w:p>
      <w:pPr>
        <w:pStyle w:val="11"/>
        <w:ind w:left="420" w:firstLine="0" w:firstLineChars="0"/>
        <w:jc w:val="left"/>
        <w:rPr>
          <w:rFonts w:ascii="宋体" w:hAnsi="宋体" w:eastAsia="宋体"/>
          <w:sz w:val="30"/>
          <w:szCs w:val="30"/>
        </w:rPr>
      </w:pPr>
      <w:r>
        <w:rPr>
          <w:rFonts w:hint="eastAsia" w:ascii="宋体" w:hAnsi="宋体" w:eastAsia="宋体"/>
          <w:sz w:val="30"/>
          <w:szCs w:val="30"/>
        </w:rPr>
        <w:t xml:space="preserve">     </w:t>
      </w:r>
      <w:r>
        <w:rPr>
          <w:rFonts w:ascii="宋体" w:hAnsi="宋体" w:eastAsia="宋体"/>
          <w:sz w:val="30"/>
          <w:szCs w:val="30"/>
        </w:rPr>
        <w:t>F</w:t>
      </w:r>
      <w:r>
        <w:rPr>
          <w:rFonts w:hint="eastAsia" w:ascii="宋体" w:hAnsi="宋体" w:eastAsia="宋体"/>
          <w:sz w:val="30"/>
          <w:szCs w:val="30"/>
        </w:rPr>
        <w:t>ilt：默认False</w:t>
      </w:r>
      <w:r>
        <w:rPr>
          <w:rFonts w:ascii="宋体" w:hAnsi="宋体" w:eastAsia="宋体"/>
          <w:sz w:val="30"/>
          <w:szCs w:val="30"/>
        </w:rPr>
        <w:t>,</w:t>
      </w:r>
      <w:r>
        <w:rPr>
          <w:rFonts w:hint="eastAsia" w:ascii="宋体" w:hAnsi="宋体" w:eastAsia="宋体"/>
          <w:sz w:val="30"/>
          <w:szCs w:val="30"/>
        </w:rPr>
        <w:t>是否使用过滤器去除一些没有意义的词语，例如“可以”。</w:t>
      </w:r>
    </w:p>
    <w:p>
      <w:pPr>
        <w:pStyle w:val="11"/>
        <w:ind w:left="420" w:firstLine="0" w:firstLineChars="0"/>
        <w:jc w:val="left"/>
        <w:rPr>
          <w:rFonts w:ascii="宋体" w:hAnsi="宋体" w:eastAsia="宋体"/>
          <w:sz w:val="30"/>
          <w:szCs w:val="30"/>
        </w:rPr>
      </w:pPr>
      <w:r>
        <w:rPr>
          <w:rFonts w:hint="eastAsia" w:ascii="宋体" w:hAnsi="宋体" w:eastAsia="宋体"/>
          <w:sz w:val="30"/>
          <w:szCs w:val="30"/>
        </w:rPr>
        <w:t xml:space="preserve">     </w:t>
      </w:r>
      <w:r>
        <w:rPr>
          <w:rFonts w:ascii="宋体" w:hAnsi="宋体" w:eastAsia="宋体"/>
          <w:sz w:val="30"/>
          <w:szCs w:val="30"/>
        </w:rPr>
        <w:t>model_path</w:t>
      </w:r>
      <w:r>
        <w:rPr>
          <w:rFonts w:hint="eastAsia" w:ascii="宋体" w:hAnsi="宋体" w:eastAsia="宋体"/>
          <w:sz w:val="30"/>
          <w:szCs w:val="30"/>
        </w:rPr>
        <w:t>：设置模型文件所在文件夹，默认为models</w:t>
      </w:r>
      <w:r>
        <w:rPr>
          <w:rFonts w:ascii="宋体" w:hAnsi="宋体" w:eastAsia="宋体"/>
          <w:sz w:val="30"/>
          <w:szCs w:val="30"/>
        </w:rPr>
        <w:t>/</w:t>
      </w:r>
    </w:p>
    <w:p>
      <w:pPr>
        <w:pStyle w:val="11"/>
        <w:ind w:left="420" w:firstLine="600" w:firstLineChars="200"/>
        <w:jc w:val="left"/>
        <w:rPr>
          <w:rFonts w:ascii="宋体" w:hAnsi="宋体" w:eastAsia="宋体"/>
          <w:sz w:val="30"/>
          <w:szCs w:val="30"/>
        </w:rPr>
      </w:pPr>
      <w:r>
        <w:rPr>
          <w:rFonts w:hint="eastAsia" w:ascii="宋体" w:hAnsi="宋体" w:eastAsia="宋体"/>
          <w:sz w:val="30"/>
          <w:szCs w:val="30"/>
        </w:rPr>
        <w:t>◎</w:t>
      </w:r>
      <w:r>
        <w:rPr>
          <w:rFonts w:ascii="宋体" w:hAnsi="宋体" w:eastAsia="宋体"/>
          <w:sz w:val="30"/>
          <w:szCs w:val="30"/>
        </w:rPr>
        <w:t>cut(</w:t>
      </w:r>
      <w:r>
        <w:rPr>
          <w:rFonts w:hint="eastAsia" w:ascii="宋体" w:hAnsi="宋体" w:eastAsia="宋体"/>
          <w:sz w:val="30"/>
          <w:szCs w:val="30"/>
        </w:rPr>
        <w:t>文本，text</w:t>
      </w:r>
      <w:r>
        <w:rPr>
          <w:rFonts w:ascii="宋体" w:hAnsi="宋体" w:eastAsia="宋体"/>
          <w:sz w:val="30"/>
          <w:szCs w:val="30"/>
        </w:rPr>
        <w:t>=False)</w:t>
      </w:r>
      <w:r>
        <w:rPr>
          <w:rFonts w:hint="eastAsia" w:ascii="宋体" w:hAnsi="宋体" w:eastAsia="宋体"/>
          <w:sz w:val="30"/>
          <w:szCs w:val="30"/>
        </w:rPr>
        <w:t>：对一句话进行分词</w:t>
      </w:r>
    </w:p>
    <w:p>
      <w:pPr>
        <w:pStyle w:val="11"/>
        <w:ind w:left="420" w:firstLine="0" w:firstLineChars="0"/>
        <w:jc w:val="left"/>
        <w:rPr>
          <w:rFonts w:ascii="宋体" w:hAnsi="宋体" w:eastAsia="宋体"/>
          <w:sz w:val="30"/>
          <w:szCs w:val="30"/>
        </w:rPr>
      </w:pPr>
      <w:r>
        <w:rPr>
          <w:rFonts w:hint="eastAsia" w:ascii="宋体" w:hAnsi="宋体" w:eastAsia="宋体"/>
          <w:sz w:val="30"/>
          <w:szCs w:val="30"/>
        </w:rPr>
        <w:t xml:space="preserve">     </w:t>
      </w:r>
      <w:r>
        <w:rPr>
          <w:rFonts w:ascii="宋体" w:hAnsi="宋体" w:eastAsia="宋体"/>
          <w:sz w:val="30"/>
          <w:szCs w:val="30"/>
        </w:rPr>
        <w:t>text</w:t>
      </w:r>
      <w:r>
        <w:rPr>
          <w:rFonts w:hint="eastAsia" w:ascii="宋体" w:hAnsi="宋体" w:eastAsia="宋体"/>
          <w:sz w:val="30"/>
          <w:szCs w:val="30"/>
        </w:rPr>
        <w:t>：默认为False</w:t>
      </w:r>
      <w:r>
        <w:rPr>
          <w:rFonts w:ascii="宋体" w:hAnsi="宋体" w:eastAsia="宋体"/>
          <w:sz w:val="30"/>
          <w:szCs w:val="30"/>
        </w:rPr>
        <w:t>,</w:t>
      </w:r>
      <w:r>
        <w:rPr>
          <w:rFonts w:hint="eastAsia" w:ascii="宋体" w:hAnsi="宋体" w:eastAsia="宋体"/>
          <w:sz w:val="30"/>
          <w:szCs w:val="30"/>
        </w:rPr>
        <w:t>是否返回文本，不返回文本则返回一个二维数组（[</w:t>
      </w:r>
      <w:r>
        <w:rPr>
          <w:rFonts w:ascii="宋体" w:hAnsi="宋体" w:eastAsia="宋体"/>
          <w:sz w:val="30"/>
          <w:szCs w:val="30"/>
        </w:rPr>
        <w:t>[word,tag</w:t>
      </w:r>
      <w:r>
        <w:rPr>
          <w:rFonts w:hint="eastAsia" w:ascii="宋体" w:hAnsi="宋体" w:eastAsia="宋体"/>
          <w:sz w:val="30"/>
          <w:szCs w:val="30"/>
        </w:rPr>
        <w:t>]</w:t>
      </w:r>
      <w:r>
        <w:rPr>
          <w:rFonts w:ascii="宋体" w:hAnsi="宋体" w:eastAsia="宋体"/>
          <w:sz w:val="30"/>
          <w:szCs w:val="30"/>
        </w:rPr>
        <w:t>…]</w:t>
      </w:r>
      <w:r>
        <w:rPr>
          <w:rFonts w:hint="eastAsia" w:ascii="宋体" w:hAnsi="宋体" w:eastAsia="宋体"/>
          <w:sz w:val="30"/>
          <w:szCs w:val="30"/>
        </w:rPr>
        <w:t>）,</w:t>
      </w:r>
      <w:r>
        <w:rPr>
          <w:rFonts w:ascii="宋体" w:hAnsi="宋体" w:eastAsia="宋体"/>
          <w:sz w:val="30"/>
          <w:szCs w:val="30"/>
        </w:rPr>
        <w:t>tag_only</w:t>
      </w:r>
      <w:r>
        <w:rPr>
          <w:rFonts w:hint="eastAsia" w:ascii="宋体" w:hAnsi="宋体" w:eastAsia="宋体"/>
          <w:sz w:val="30"/>
          <w:szCs w:val="30"/>
        </w:rPr>
        <w:t>模式下tag为空字符。</w:t>
      </w:r>
    </w:p>
    <w:p>
      <w:pPr>
        <w:pStyle w:val="11"/>
        <w:ind w:left="420" w:firstLine="600" w:firstLineChars="200"/>
        <w:jc w:val="left"/>
        <w:rPr>
          <w:rFonts w:ascii="宋体" w:hAnsi="宋体" w:eastAsia="宋体"/>
          <w:sz w:val="30"/>
          <w:szCs w:val="30"/>
        </w:rPr>
      </w:pPr>
      <w:r>
        <w:rPr>
          <w:rFonts w:hint="eastAsia" w:ascii="宋体" w:hAnsi="宋体" w:eastAsia="宋体"/>
          <w:sz w:val="30"/>
          <w:szCs w:val="30"/>
        </w:rPr>
        <w:t>◎cut</w:t>
      </w:r>
      <w:r>
        <w:rPr>
          <w:rFonts w:ascii="宋体" w:hAnsi="宋体" w:eastAsia="宋体"/>
          <w:sz w:val="30"/>
          <w:szCs w:val="30"/>
        </w:rPr>
        <w:t>_f</w:t>
      </w:r>
      <w:r>
        <w:rPr>
          <w:rFonts w:hint="eastAsia" w:ascii="宋体" w:hAnsi="宋体" w:eastAsia="宋体"/>
          <w:sz w:val="30"/>
          <w:szCs w:val="30"/>
        </w:rPr>
        <w:t>：</w:t>
      </w:r>
      <w:r>
        <w:rPr>
          <w:rFonts w:ascii="宋体" w:hAnsi="宋体" w:eastAsia="宋体"/>
          <w:sz w:val="30"/>
          <w:szCs w:val="30"/>
        </w:rPr>
        <w:t>(</w:t>
      </w:r>
      <w:r>
        <w:rPr>
          <w:rFonts w:hint="eastAsia" w:ascii="宋体" w:hAnsi="宋体" w:eastAsia="宋体"/>
          <w:sz w:val="30"/>
          <w:szCs w:val="30"/>
        </w:rPr>
        <w:t>输入文件，输出文件</w:t>
      </w:r>
      <w:r>
        <w:rPr>
          <w:rFonts w:ascii="宋体" w:hAnsi="宋体" w:eastAsia="宋体"/>
          <w:sz w:val="30"/>
          <w:szCs w:val="30"/>
        </w:rPr>
        <w:t>)</w:t>
      </w:r>
      <w:r>
        <w:rPr>
          <w:rFonts w:hint="eastAsia" w:ascii="宋体" w:hAnsi="宋体" w:eastAsia="宋体"/>
          <w:sz w:val="30"/>
          <w:szCs w:val="30"/>
        </w:rPr>
        <w:t>对文件进行分词</w:t>
      </w:r>
    </w:p>
    <w:p>
      <w:pPr>
        <w:pStyle w:val="11"/>
        <w:ind w:left="420" w:firstLine="600" w:firstLineChars="200"/>
        <w:jc w:val="left"/>
        <w:rPr>
          <w:ins w:id="14" w:author="uliux" w:date="2017-10-26T11:00:00Z"/>
          <w:rFonts w:ascii="宋体" w:hAnsi="宋体" w:eastAsia="宋体"/>
          <w:sz w:val="30"/>
          <w:szCs w:val="30"/>
        </w:rPr>
      </w:pPr>
      <w:r>
        <w:rPr>
          <w:rFonts w:hint="eastAsia" w:ascii="宋体" w:hAnsi="宋体" w:eastAsia="宋体"/>
          <w:sz w:val="30"/>
          <w:szCs w:val="30"/>
        </w:rPr>
        <w:t>◎run</w:t>
      </w:r>
      <w:r>
        <w:rPr>
          <w:rFonts w:ascii="宋体" w:hAnsi="宋体" w:eastAsia="宋体"/>
          <w:sz w:val="30"/>
          <w:szCs w:val="30"/>
        </w:rPr>
        <w:t>()</w:t>
      </w:r>
      <w:r>
        <w:rPr>
          <w:rFonts w:hint="eastAsia" w:ascii="宋体" w:hAnsi="宋体" w:eastAsia="宋体"/>
          <w:sz w:val="30"/>
          <w:szCs w:val="30"/>
        </w:rPr>
        <w:t>：命令行交互式分词（屏幕输入、屏幕输出）,如图：</w:t>
      </w:r>
    </w:p>
    <w:p>
      <w:pPr>
        <w:pStyle w:val="11"/>
        <w:ind w:left="420" w:firstLine="0" w:firstLineChars="0"/>
        <w:jc w:val="left"/>
        <w:rPr>
          <w:ins w:id="15" w:author="uliux" w:date="2017-10-25T17:40:00Z"/>
          <w:rFonts w:ascii="宋体" w:hAnsi="宋体" w:eastAsia="宋体"/>
          <w:sz w:val="30"/>
          <w:szCs w:val="30"/>
        </w:rPr>
      </w:pPr>
      <w:ins w:id="16" w:author="uliux" w:date="2017-10-26T11:00:00Z">
        <w:r>
          <w:rPr/>
          <w:drawing>
            <wp:inline distT="0" distB="0" distL="0" distR="0">
              <wp:extent cx="6718300" cy="5403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718300" cy="540385"/>
                      </a:xfrm>
                      <a:prstGeom prst="rect">
                        <a:avLst/>
                      </a:prstGeom>
                    </pic:spPr>
                  </pic:pic>
                </a:graphicData>
              </a:graphic>
            </wp:inline>
          </w:drawing>
        </w:r>
      </w:ins>
    </w:p>
    <w:p>
      <w:pPr>
        <w:pStyle w:val="11"/>
        <w:ind w:left="420" w:firstLine="0" w:firstLineChars="0"/>
        <w:jc w:val="left"/>
        <w:rPr>
          <w:rFonts w:ascii="宋体" w:hAnsi="宋体" w:eastAsia="宋体"/>
          <w:b/>
          <w:bCs/>
          <w:sz w:val="30"/>
          <w:szCs w:val="30"/>
        </w:rPr>
      </w:pPr>
      <w:r>
        <w:rPr>
          <w:rFonts w:hint="eastAsia" w:ascii="宋体" w:hAnsi="宋体" w:eastAsia="宋体"/>
          <w:b/>
          <w:bCs/>
          <w:sz w:val="30"/>
          <w:szCs w:val="30"/>
          <w:lang w:val="en-US" w:eastAsia="zh-CN"/>
        </w:rPr>
        <w:t>1.3</w:t>
      </w:r>
      <w:r>
        <w:rPr>
          <w:rFonts w:hint="eastAsia" w:ascii="宋体" w:hAnsi="宋体" w:eastAsia="宋体"/>
          <w:b/>
          <w:bCs/>
          <w:sz w:val="30"/>
          <w:szCs w:val="30"/>
        </w:rPr>
        <w:t>分词和词性标注模型的使用</w:t>
      </w:r>
    </w:p>
    <w:p>
      <w:pPr>
        <w:pStyle w:val="11"/>
        <w:ind w:left="420" w:firstLine="600" w:firstLineChars="200"/>
        <w:jc w:val="left"/>
        <w:rPr>
          <w:ins w:id="18" w:author="uliux" w:date="2017-10-25T19:55:00Z"/>
          <w:rFonts w:ascii="宋体" w:hAnsi="宋体" w:eastAsia="宋体"/>
          <w:sz w:val="30"/>
          <w:szCs w:val="30"/>
        </w:rPr>
      </w:pPr>
      <w:r>
        <w:rPr>
          <w:rFonts w:hint="eastAsia" w:ascii="宋体" w:hAnsi="宋体" w:eastAsia="宋体"/>
          <w:sz w:val="30"/>
          <w:szCs w:val="30"/>
        </w:rPr>
        <w:t>THULAC需要分词和词性标注模型的支持，用户可以下载THULAC模型Models</w:t>
      </w:r>
      <w:r>
        <w:rPr>
          <w:rFonts w:ascii="宋体" w:hAnsi="宋体" w:eastAsia="宋体"/>
          <w:sz w:val="30"/>
          <w:szCs w:val="30"/>
        </w:rPr>
        <w:t>_v1.zip</w:t>
      </w:r>
      <w:r>
        <w:rPr>
          <w:rFonts w:hint="eastAsia" w:ascii="宋体" w:hAnsi="宋体" w:eastAsia="宋体"/>
          <w:sz w:val="30"/>
          <w:szCs w:val="30"/>
        </w:rPr>
        <w:t>，并放到THULAC的根目录下即可，或者使用参数——model</w:t>
      </w:r>
      <w:r>
        <w:rPr>
          <w:rFonts w:ascii="宋体" w:hAnsi="宋体" w:eastAsia="宋体"/>
          <w:sz w:val="30"/>
          <w:szCs w:val="30"/>
        </w:rPr>
        <w:t>_dir dir</w:t>
      </w:r>
      <w:r>
        <w:rPr>
          <w:rFonts w:hint="eastAsia" w:ascii="宋体" w:hAnsi="宋体" w:eastAsia="宋体"/>
          <w:sz w:val="30"/>
          <w:szCs w:val="30"/>
        </w:rPr>
        <w:t>指定模型的位置。</w:t>
      </w:r>
    </w:p>
    <w:p>
      <w:pPr>
        <w:pStyle w:val="11"/>
        <w:ind w:left="420" w:firstLine="0" w:firstLineChars="0"/>
        <w:jc w:val="left"/>
        <w:rPr>
          <w:rFonts w:ascii="宋体" w:hAnsi="宋体" w:eastAsia="宋体"/>
          <w:b/>
          <w:bCs/>
          <w:sz w:val="30"/>
          <w:szCs w:val="30"/>
        </w:rPr>
      </w:pPr>
      <w:bookmarkStart w:id="0" w:name="_GoBack"/>
      <w:r>
        <w:rPr>
          <w:rFonts w:hint="eastAsia" w:ascii="宋体" w:hAnsi="宋体" w:eastAsia="宋体"/>
          <w:b/>
          <w:bCs/>
          <w:sz w:val="30"/>
          <w:szCs w:val="30"/>
          <w:lang w:val="en-US" w:eastAsia="zh-CN"/>
        </w:rPr>
        <w:t>2.</w:t>
      </w:r>
      <w:r>
        <w:rPr>
          <w:rFonts w:hint="eastAsia" w:ascii="宋体" w:hAnsi="宋体" w:eastAsia="宋体"/>
          <w:b/>
          <w:bCs/>
          <w:sz w:val="30"/>
          <w:szCs w:val="30"/>
        </w:rPr>
        <w:t>词性标记集</w:t>
      </w:r>
    </w:p>
    <w:bookmarkEnd w:id="0"/>
    <w:p>
      <w:pPr>
        <w:pStyle w:val="11"/>
        <w:ind w:left="420" w:firstLine="0" w:firstLineChars="0"/>
        <w:jc w:val="left"/>
        <w:rPr>
          <w:rFonts w:hint="eastAsia" w:ascii="宋体" w:hAnsi="宋体" w:eastAsia="宋体"/>
          <w:b/>
          <w:bCs/>
          <w:sz w:val="30"/>
          <w:szCs w:val="30"/>
        </w:rPr>
      </w:pPr>
      <w:r>
        <w:rPr>
          <w:rFonts w:hint="eastAsia" w:ascii="宋体" w:hAnsi="宋体" w:eastAsia="宋体"/>
          <w:b/>
          <w:bCs/>
          <w:sz w:val="30"/>
          <w:szCs w:val="30"/>
          <w:lang w:eastAsia="zh-CN"/>
        </w:rPr>
        <w:t>2</w:t>
      </w:r>
      <w:r>
        <w:rPr>
          <w:rFonts w:hint="eastAsia" w:ascii="宋体" w:hAnsi="宋体" w:eastAsia="宋体"/>
          <w:b/>
          <w:bCs/>
          <w:sz w:val="30"/>
          <w:szCs w:val="30"/>
          <w:lang w:val="en-US" w:eastAsia="zh-CN"/>
        </w:rPr>
        <w:t>.1</w:t>
      </w:r>
      <w:r>
        <w:rPr>
          <w:rFonts w:hint="eastAsia" w:ascii="宋体" w:hAnsi="宋体" w:eastAsia="宋体"/>
          <w:b/>
          <w:bCs/>
          <w:sz w:val="30"/>
          <w:szCs w:val="30"/>
        </w:rPr>
        <w:t>通用标记集：</w:t>
      </w:r>
    </w:p>
    <w:p>
      <w:pPr>
        <w:pStyle w:val="11"/>
        <w:spacing w:beforeLines="-2147483648" w:afterLines="-2147483648"/>
        <w:ind w:left="420" w:firstLine="600" w:firstLineChars="200"/>
        <w:jc w:val="left"/>
        <w:rPr>
          <w:ins w:id="19" w:author="uliux" w:date="2017-10-27T20:22:37Z"/>
          <w:rFonts w:ascii="宋体" w:hAnsi="宋体" w:eastAsia="宋体"/>
          <w:sz w:val="30"/>
          <w:szCs w:val="30"/>
        </w:rPr>
      </w:pPr>
      <w:r>
        <w:rPr>
          <w:rFonts w:ascii="宋体" w:hAnsi="宋体" w:eastAsia="宋体"/>
          <w:sz w:val="30"/>
          <w:szCs w:val="30"/>
        </w:rPr>
        <w:t xml:space="preserve">n/名词 np/人名 ns/地名  ni/机构名 nz/其它专名m/数词 q/量词 </w:t>
      </w:r>
    </w:p>
    <w:p>
      <w:pPr>
        <w:pStyle w:val="11"/>
        <w:spacing w:beforeLines="-2147483648" w:afterLines="-2147483648"/>
        <w:ind w:left="420" w:firstLine="600" w:firstLineChars="200"/>
        <w:jc w:val="left"/>
        <w:rPr>
          <w:ins w:id="20" w:author="uliux" w:date="2017-10-27T20:22:44Z"/>
          <w:rFonts w:ascii="宋体" w:hAnsi="宋体" w:eastAsia="宋体"/>
          <w:sz w:val="30"/>
          <w:szCs w:val="30"/>
        </w:rPr>
      </w:pPr>
      <w:r>
        <w:rPr>
          <w:rFonts w:ascii="宋体" w:hAnsi="宋体" w:eastAsia="宋体"/>
          <w:sz w:val="30"/>
          <w:szCs w:val="30"/>
        </w:rPr>
        <w:t xml:space="preserve">mq/数量词 t/时间词 f/方位词 s/处所词v/动词 a/形容词 d/副词 </w:t>
      </w:r>
    </w:p>
    <w:p>
      <w:pPr>
        <w:pStyle w:val="11"/>
        <w:spacing w:beforeLines="-2147483648" w:afterLines="-2147483648"/>
        <w:ind w:left="420" w:firstLine="600" w:firstLineChars="200"/>
        <w:jc w:val="left"/>
        <w:rPr>
          <w:ins w:id="21" w:author="uliux" w:date="2017-10-27T20:22:48Z"/>
          <w:rFonts w:ascii="宋体" w:hAnsi="宋体" w:eastAsia="宋体"/>
          <w:sz w:val="30"/>
          <w:szCs w:val="30"/>
        </w:rPr>
      </w:pPr>
      <w:r>
        <w:rPr>
          <w:rFonts w:ascii="宋体" w:hAnsi="宋体" w:eastAsia="宋体"/>
          <w:sz w:val="30"/>
          <w:szCs w:val="30"/>
        </w:rPr>
        <w:t xml:space="preserve">h/前接成分 k/后接成分 i/习语 j/简称 r/代词 c/连词 p/介词 </w:t>
      </w:r>
    </w:p>
    <w:p>
      <w:pPr>
        <w:pStyle w:val="11"/>
        <w:spacing w:beforeLines="-2147483648" w:afterLines="-2147483648"/>
        <w:ind w:left="420" w:firstLine="600" w:firstLineChars="200"/>
        <w:jc w:val="left"/>
        <w:rPr>
          <w:rFonts w:ascii="宋体" w:hAnsi="宋体" w:eastAsia="宋体"/>
          <w:sz w:val="30"/>
          <w:szCs w:val="30"/>
        </w:rPr>
      </w:pPr>
      <w:r>
        <w:rPr>
          <w:rFonts w:ascii="宋体" w:hAnsi="宋体" w:eastAsia="宋体"/>
          <w:sz w:val="30"/>
          <w:szCs w:val="30"/>
        </w:rPr>
        <w:t>u/助词 y/语气助词</w:t>
      </w:r>
      <w:r>
        <w:rPr>
          <w:rFonts w:hint="eastAsia" w:ascii="宋体" w:hAnsi="宋体" w:eastAsia="宋体"/>
          <w:sz w:val="30"/>
          <w:szCs w:val="30"/>
          <w:lang w:val="en-US" w:eastAsia="zh-CN"/>
          <w:rPrChange w:id="22" w:author="uliux" w:date="2017-10-27T20:24:06Z">
            <w:rPr>
              <w:rFonts w:hint="eastAsia" w:ascii="宋体" w:hAnsi="宋体" w:eastAsia="宋体"/>
              <w:sz w:val="30"/>
              <w:szCs w:val="30"/>
              <w:lang w:val="en-US" w:eastAsia="zh-CN"/>
            </w:rPr>
          </w:rPrChange>
        </w:rPr>
        <w:t xml:space="preserve"> </w:t>
      </w:r>
      <w:r>
        <w:rPr>
          <w:rFonts w:ascii="宋体" w:hAnsi="宋体" w:eastAsia="宋体"/>
          <w:sz w:val="30"/>
          <w:szCs w:val="30"/>
        </w:rPr>
        <w:t>e/叹词 o/拟声词 g/语素 w/标点 x/其它</w:t>
      </w:r>
    </w:p>
    <w:p>
      <w:pPr>
        <w:pStyle w:val="11"/>
        <w:ind w:left="420" w:firstLine="0" w:firstLineChars="0"/>
        <w:jc w:val="left"/>
        <w:rPr>
          <w:rFonts w:ascii="宋体" w:hAnsi="宋体" w:eastAsia="宋体"/>
          <w:b/>
          <w:bCs/>
          <w:sz w:val="30"/>
          <w:szCs w:val="30"/>
        </w:rPr>
      </w:pPr>
      <w:r>
        <w:rPr>
          <w:rFonts w:hint="eastAsia" w:ascii="宋体" w:hAnsi="宋体" w:eastAsia="宋体"/>
          <w:b/>
          <w:bCs/>
          <w:sz w:val="30"/>
          <w:szCs w:val="30"/>
          <w:lang w:val="en-US" w:eastAsia="zh-CN"/>
        </w:rPr>
        <w:t>2.2</w:t>
      </w:r>
      <w:r>
        <w:rPr>
          <w:rFonts w:hint="eastAsia" w:ascii="宋体" w:hAnsi="宋体" w:eastAsia="宋体"/>
          <w:b/>
          <w:bCs/>
          <w:sz w:val="30"/>
          <w:szCs w:val="30"/>
        </w:rPr>
        <w:t>特殊标记集(适用于lite</w:t>
      </w:r>
      <w:r>
        <w:rPr>
          <w:rFonts w:ascii="宋体" w:hAnsi="宋体" w:eastAsia="宋体"/>
          <w:b/>
          <w:bCs/>
          <w:sz w:val="30"/>
          <w:szCs w:val="30"/>
        </w:rPr>
        <w:t>_</w:t>
      </w:r>
      <w:r>
        <w:rPr>
          <w:rFonts w:hint="eastAsia" w:ascii="宋体" w:hAnsi="宋体" w:eastAsia="宋体"/>
          <w:b/>
          <w:bCs/>
          <w:sz w:val="30"/>
          <w:szCs w:val="30"/>
        </w:rPr>
        <w:t>v1</w:t>
      </w:r>
      <w:r>
        <w:rPr>
          <w:rFonts w:ascii="宋体" w:hAnsi="宋体" w:eastAsia="宋体"/>
          <w:b/>
          <w:bCs/>
          <w:sz w:val="30"/>
          <w:szCs w:val="30"/>
        </w:rPr>
        <w:t>_2</w:t>
      </w:r>
      <w:r>
        <w:rPr>
          <w:rFonts w:hint="eastAsia" w:ascii="宋体" w:hAnsi="宋体" w:eastAsia="宋体"/>
          <w:b/>
          <w:bCs/>
          <w:sz w:val="30"/>
          <w:szCs w:val="30"/>
        </w:rPr>
        <w:t>版)</w:t>
      </w:r>
    </w:p>
    <w:p>
      <w:pPr>
        <w:pStyle w:val="11"/>
        <w:ind w:left="420" w:firstLine="600" w:firstLineChars="200"/>
        <w:jc w:val="left"/>
        <w:rPr>
          <w:rFonts w:ascii="宋体" w:hAnsi="宋体" w:eastAsia="宋体"/>
          <w:sz w:val="30"/>
          <w:szCs w:val="30"/>
        </w:rPr>
      </w:pPr>
      <w:r>
        <w:rPr>
          <w:rFonts w:hint="eastAsia" w:ascii="宋体" w:hAnsi="宋体" w:eastAsia="宋体"/>
          <w:sz w:val="30"/>
          <w:szCs w:val="30"/>
        </w:rPr>
        <w:t>需要下载使用：</w:t>
      </w:r>
    </w:p>
    <w:p>
      <w:pPr>
        <w:pStyle w:val="11"/>
        <w:ind w:left="420" w:firstLine="0" w:firstLineChars="0"/>
        <w:jc w:val="left"/>
        <w:rPr>
          <w:rFonts w:ascii="宋体" w:hAnsi="宋体" w:eastAsia="宋体"/>
          <w:sz w:val="30"/>
          <w:szCs w:val="30"/>
        </w:rPr>
      </w:pPr>
      <w:r>
        <w:rPr>
          <w:rFonts w:ascii="宋体" w:hAnsi="宋体" w:eastAsia="宋体"/>
          <w:sz w:val="30"/>
          <w:szCs w:val="30"/>
        </w:rPr>
        <w:t xml:space="preserve">   </w:t>
      </w:r>
      <w:r>
        <w:rPr>
          <w:rFonts w:hint="eastAsia" w:ascii="宋体" w:hAnsi="宋体" w:eastAsia="宋体"/>
          <w:sz w:val="30"/>
          <w:szCs w:val="30"/>
          <w:lang w:val="en-US" w:eastAsia="zh-CN"/>
        </w:rPr>
        <w:t xml:space="preserve"> </w:t>
      </w:r>
      <w:r>
        <w:rPr>
          <w:rFonts w:hint="eastAsia" w:ascii="宋体" w:hAnsi="宋体" w:eastAsia="宋体"/>
          <w:sz w:val="30"/>
          <w:szCs w:val="30"/>
        </w:rPr>
        <w:t>vm</w:t>
      </w:r>
      <w:r>
        <w:rPr>
          <w:rFonts w:ascii="宋体" w:hAnsi="宋体" w:eastAsia="宋体"/>
          <w:sz w:val="30"/>
          <w:szCs w:val="30"/>
        </w:rPr>
        <w:t>/</w:t>
      </w:r>
      <w:r>
        <w:rPr>
          <w:rFonts w:hint="eastAsia" w:ascii="宋体" w:hAnsi="宋体" w:eastAsia="宋体"/>
          <w:sz w:val="30"/>
          <w:szCs w:val="30"/>
        </w:rPr>
        <w:t>能愿动词  vd</w:t>
      </w:r>
      <w:r>
        <w:rPr>
          <w:rFonts w:ascii="宋体" w:hAnsi="宋体" w:eastAsia="宋体"/>
          <w:sz w:val="30"/>
          <w:szCs w:val="30"/>
        </w:rPr>
        <w:t>/</w:t>
      </w:r>
      <w:r>
        <w:rPr>
          <w:rFonts w:hint="eastAsia" w:ascii="宋体" w:hAnsi="宋体" w:eastAsia="宋体"/>
          <w:sz w:val="30"/>
          <w:szCs w:val="30"/>
        </w:rPr>
        <w:t>趋向动词</w:t>
      </w:r>
    </w:p>
    <w:p>
      <w:pPr>
        <w:pStyle w:val="11"/>
        <w:numPr>
          <w:ilvl w:val="-1"/>
          <w:numId w:val="0"/>
        </w:numPr>
        <w:ind w:left="420" w:firstLine="0" w:firstLineChars="0"/>
        <w:jc w:val="left"/>
        <w:rPr>
          <w:rFonts w:hint="eastAsia" w:ascii="微软雅黑" w:hAnsi="微软雅黑" w:eastAsia="微软雅黑" w:cs="Helvetica"/>
          <w:b/>
          <w:color w:val="auto"/>
          <w:sz w:val="32"/>
          <w:szCs w:val="22"/>
        </w:rPr>
      </w:pPr>
      <w:r>
        <w:rPr>
          <w:rFonts w:hint="eastAsia" w:ascii="微软雅黑" w:hAnsi="微软雅黑" w:eastAsia="微软雅黑" w:cs="Helvetica"/>
          <w:b/>
          <w:color w:val="auto"/>
          <w:sz w:val="32"/>
          <w:szCs w:val="22"/>
          <w:lang w:val="en-US" w:eastAsia="zh-CN"/>
        </w:rPr>
        <w:t>四、</w:t>
      </w:r>
      <w:r>
        <w:rPr>
          <w:rFonts w:hint="eastAsia" w:ascii="微软雅黑" w:hAnsi="微软雅黑" w:eastAsia="微软雅黑" w:cs="Helvetica"/>
          <w:b/>
          <w:color w:val="auto"/>
          <w:sz w:val="32"/>
          <w:szCs w:val="22"/>
        </w:rPr>
        <w:t>相关论文</w:t>
      </w:r>
    </w:p>
    <w:p>
      <w:pPr>
        <w:pStyle w:val="11"/>
        <w:ind w:left="420"/>
        <w:rPr>
          <w:rFonts w:hint="eastAsia" w:ascii="宋体" w:hAnsi="宋体" w:eastAsia="宋体" w:cstheme="minorBidi"/>
          <w:bCs w:val="0"/>
          <w:sz w:val="30"/>
          <w:szCs w:val="30"/>
        </w:rPr>
      </w:pPr>
      <w:r>
        <w:rPr>
          <w:rFonts w:ascii="宋体" w:hAnsi="宋体" w:eastAsia="宋体"/>
          <w:sz w:val="30"/>
          <w:szCs w:val="30"/>
        </w:rPr>
        <w:t>Zhongguo Li, Maosong Sun. Punctuation as Implicit Annotations for Chinese Word Segmentation. Computational Linguistics, vol. 35, no. 4, pp. 505-512, 2009.</w:t>
      </w:r>
    </w:p>
    <w:sectPr>
      <w:pgSz w:w="11906" w:h="16838"/>
      <w:pgMar w:top="1440" w:right="663" w:bottom="1440"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1F"/>
    <w:rsid w:val="00056FA5"/>
    <w:rsid w:val="000572F9"/>
    <w:rsid w:val="000A47A5"/>
    <w:rsid w:val="000C3558"/>
    <w:rsid w:val="000E7A03"/>
    <w:rsid w:val="000F7B1E"/>
    <w:rsid w:val="001257C5"/>
    <w:rsid w:val="001F1AF8"/>
    <w:rsid w:val="002D1427"/>
    <w:rsid w:val="002F5A72"/>
    <w:rsid w:val="0033023C"/>
    <w:rsid w:val="003364A9"/>
    <w:rsid w:val="00347BD8"/>
    <w:rsid w:val="0043661F"/>
    <w:rsid w:val="004C357C"/>
    <w:rsid w:val="004E568F"/>
    <w:rsid w:val="00570395"/>
    <w:rsid w:val="005C1DE5"/>
    <w:rsid w:val="00697F5E"/>
    <w:rsid w:val="006E669D"/>
    <w:rsid w:val="006F36A3"/>
    <w:rsid w:val="006F4278"/>
    <w:rsid w:val="00776F89"/>
    <w:rsid w:val="007F208F"/>
    <w:rsid w:val="0085531C"/>
    <w:rsid w:val="00895251"/>
    <w:rsid w:val="008953F3"/>
    <w:rsid w:val="00942607"/>
    <w:rsid w:val="009649CA"/>
    <w:rsid w:val="00A33A97"/>
    <w:rsid w:val="00AE74E6"/>
    <w:rsid w:val="00B03B76"/>
    <w:rsid w:val="00B554A2"/>
    <w:rsid w:val="00B6425F"/>
    <w:rsid w:val="00B84ECE"/>
    <w:rsid w:val="00B969D0"/>
    <w:rsid w:val="00BA4B2A"/>
    <w:rsid w:val="00BB2D85"/>
    <w:rsid w:val="00C4454C"/>
    <w:rsid w:val="00C671A6"/>
    <w:rsid w:val="00C87FD7"/>
    <w:rsid w:val="00D22418"/>
    <w:rsid w:val="00D90015"/>
    <w:rsid w:val="00E21CF8"/>
    <w:rsid w:val="00E956AF"/>
    <w:rsid w:val="00EA4288"/>
    <w:rsid w:val="00EB0E24"/>
    <w:rsid w:val="00EE0C1B"/>
    <w:rsid w:val="00F03E90"/>
    <w:rsid w:val="00F35AB3"/>
    <w:rsid w:val="00F639BC"/>
    <w:rsid w:val="00F64766"/>
    <w:rsid w:val="00F67DDB"/>
    <w:rsid w:val="00F72C4B"/>
    <w:rsid w:val="00F75CAC"/>
    <w:rsid w:val="00F77E56"/>
    <w:rsid w:val="0328020C"/>
    <w:rsid w:val="06244BBF"/>
    <w:rsid w:val="183B1EC1"/>
    <w:rsid w:val="25830011"/>
    <w:rsid w:val="445471FD"/>
    <w:rsid w:val="484871D1"/>
    <w:rsid w:val="58C518FE"/>
    <w:rsid w:val="6A62243A"/>
    <w:rsid w:val="770C333C"/>
    <w:rsid w:val="77B02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300" w:after="150"/>
      <w:jc w:val="left"/>
      <w:outlineLvl w:val="2"/>
    </w:pPr>
    <w:rPr>
      <w:rFonts w:ascii="宋体" w:hAnsi="宋体" w:eastAsia="宋体" w:cs="宋体"/>
      <w:b/>
      <w:bCs/>
      <w:kern w:val="0"/>
      <w:sz w:val="27"/>
      <w:szCs w:val="27"/>
    </w:rPr>
  </w:style>
  <w:style w:type="paragraph" w:styleId="3">
    <w:name w:val="heading 4"/>
    <w:basedOn w:val="1"/>
    <w:next w:val="1"/>
    <w:link w:val="14"/>
    <w:qFormat/>
    <w:uiPriority w:val="9"/>
    <w:pPr>
      <w:widowControl/>
      <w:spacing w:before="300" w:after="150"/>
      <w:jc w:val="left"/>
      <w:outlineLvl w:val="3"/>
    </w:pPr>
    <w:rPr>
      <w:rFonts w:ascii="宋体" w:hAnsi="宋体" w:eastAsia="宋体" w:cs="宋体"/>
      <w:b/>
      <w:bCs/>
      <w:kern w:val="0"/>
      <w:sz w:val="24"/>
      <w:szCs w:val="24"/>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5"/>
    <w:unhideWhenUsed/>
    <w:uiPriority w:val="99"/>
    <w:rPr>
      <w:sz w:val="18"/>
      <w:szCs w:val="18"/>
    </w:r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225" w:after="225"/>
      <w:jc w:val="left"/>
    </w:pPr>
    <w:rPr>
      <w:rFonts w:ascii="宋体" w:hAnsi="宋体" w:eastAsia="宋体" w:cs="宋体"/>
      <w:kern w:val="0"/>
      <w:sz w:val="24"/>
      <w:szCs w:val="24"/>
    </w:r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customStyle="1" w:styleId="11">
    <w:name w:val="列出段落1"/>
    <w:basedOn w:val="1"/>
    <w:qFormat/>
    <w:uiPriority w:val="34"/>
    <w:pPr>
      <w:ind w:firstLine="420" w:firstLineChars="200"/>
    </w:pPr>
  </w:style>
  <w:style w:type="character" w:customStyle="1" w:styleId="12">
    <w:name w:val="未处理的提及1"/>
    <w:basedOn w:val="8"/>
    <w:unhideWhenUsed/>
    <w:uiPriority w:val="99"/>
    <w:rPr>
      <w:color w:val="808080"/>
      <w:shd w:val="clear" w:color="auto" w:fill="E6E6E6"/>
    </w:rPr>
  </w:style>
  <w:style w:type="character" w:customStyle="1" w:styleId="13">
    <w:name w:val="标题 3 字符"/>
    <w:basedOn w:val="8"/>
    <w:link w:val="2"/>
    <w:uiPriority w:val="9"/>
    <w:rPr>
      <w:rFonts w:ascii="宋体" w:hAnsi="宋体" w:eastAsia="宋体" w:cs="宋体"/>
      <w:b/>
      <w:bCs/>
      <w:kern w:val="0"/>
      <w:sz w:val="27"/>
      <w:szCs w:val="27"/>
    </w:rPr>
  </w:style>
  <w:style w:type="character" w:customStyle="1" w:styleId="14">
    <w:name w:val="标题 4 字符"/>
    <w:basedOn w:val="8"/>
    <w:link w:val="3"/>
    <w:uiPriority w:val="9"/>
    <w:rPr>
      <w:rFonts w:ascii="宋体" w:hAnsi="宋体" w:eastAsia="宋体" w:cs="宋体"/>
      <w:b/>
      <w:bCs/>
      <w:kern w:val="0"/>
      <w:sz w:val="24"/>
      <w:szCs w:val="24"/>
    </w:rPr>
  </w:style>
  <w:style w:type="character" w:customStyle="1" w:styleId="15">
    <w:name w:val="批注框文本 字符"/>
    <w:basedOn w:val="8"/>
    <w:link w:val="4"/>
    <w:semiHidden/>
    <w:uiPriority w:val="99"/>
    <w:rPr>
      <w:kern w:val="2"/>
      <w:sz w:val="18"/>
      <w:szCs w:val="18"/>
    </w:rPr>
  </w:style>
  <w:style w:type="character" w:customStyle="1" w:styleId="16">
    <w:name w:val="页眉 字符"/>
    <w:basedOn w:val="8"/>
    <w:link w:val="6"/>
    <w:uiPriority w:val="99"/>
    <w:rPr>
      <w:kern w:val="2"/>
      <w:sz w:val="18"/>
      <w:szCs w:val="18"/>
    </w:rPr>
  </w:style>
  <w:style w:type="character" w:customStyle="1" w:styleId="17">
    <w:name w:val="页脚 字符"/>
    <w:basedOn w:val="8"/>
    <w:link w:val="5"/>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287</Words>
  <Characters>1639</Characters>
  <Lines>13</Lines>
  <Paragraphs>3</Paragraphs>
  <TotalTime>0</TotalTime>
  <ScaleCrop>false</ScaleCrop>
  <LinksUpToDate>false</LinksUpToDate>
  <CharactersWithSpaces>1923</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2017-10-25T12:04:00Z</dcterms:created>
  <dc:creator>uliuxiao@163.com</dc:creator>
  <cp:lastModifiedBy>uliux</cp:lastModifiedBy>
  <dcterms:modified xsi:type="dcterms:W3CDTF">2017-10-27T12:28:06Z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